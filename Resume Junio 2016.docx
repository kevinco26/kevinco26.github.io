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40513" w14:textId="77777777" w:rsidR="00BA1F47" w:rsidRPr="002F199F" w:rsidRDefault="00BA1F47" w:rsidP="00BA1F47">
      <w:pPr>
        <w:pStyle w:val="BodyText"/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32"/>
          <w:szCs w:val="32"/>
        </w:rPr>
      </w:pPr>
      <w:r w:rsidRPr="002F199F">
        <w:rPr>
          <w:rFonts w:ascii="Times New Roman" w:hAnsi="Times New Roman" w:cs="Times New Roman"/>
          <w:b/>
          <w:i/>
          <w:sz w:val="32"/>
          <w:szCs w:val="32"/>
        </w:rPr>
        <w:t>Education</w:t>
      </w:r>
    </w:p>
    <w:p w14:paraId="3C136D57" w14:textId="14FDED80" w:rsidR="00BA1F47" w:rsidRPr="007B765D" w:rsidRDefault="00BA1F47" w:rsidP="00BA1F47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7B765D">
        <w:rPr>
          <w:rFonts w:ascii="Times New Roman" w:hAnsi="Times New Roman" w:cs="Times New Roman"/>
        </w:rPr>
        <w:t>Pennsylvania State University</w:t>
      </w:r>
      <w:r>
        <w:rPr>
          <w:rFonts w:ascii="Times New Roman" w:hAnsi="Times New Roman" w:cs="Times New Roman"/>
        </w:rPr>
        <w:t>. University Park, PA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    </w:t>
      </w:r>
      <w:r w:rsidR="00FC07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7B765D">
        <w:rPr>
          <w:rFonts w:ascii="Times New Roman" w:hAnsi="Times New Roman" w:cs="Times New Roman"/>
        </w:rPr>
        <w:t xml:space="preserve">Expected Graduation: </w:t>
      </w:r>
      <w:r>
        <w:rPr>
          <w:rFonts w:ascii="Times New Roman" w:hAnsi="Times New Roman" w:cs="Times New Roman"/>
        </w:rPr>
        <w:t xml:space="preserve">December 2016  </w:t>
      </w:r>
    </w:p>
    <w:p w14:paraId="5056685D" w14:textId="7DCF4E5B" w:rsidR="00BA1F47" w:rsidRDefault="00BA1F47" w:rsidP="00BA1F47">
      <w:pPr>
        <w:pStyle w:val="BodyText"/>
        <w:pBdr>
          <w:bottom w:val="single" w:sz="12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rPr>
          <w:rFonts w:ascii="Times New Roman" w:hAnsi="Times New Roman" w:cs="Times New Roman"/>
        </w:rPr>
      </w:pPr>
      <w:proofErr w:type="gramStart"/>
      <w:r w:rsidRPr="007B765D">
        <w:rPr>
          <w:rFonts w:ascii="Times New Roman" w:hAnsi="Times New Roman" w:cs="Times New Roman"/>
        </w:rPr>
        <w:t>B.S Computer Science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Mathematics Minor.</w:t>
      </w:r>
      <w:r w:rsidR="00FC0780">
        <w:rPr>
          <w:rFonts w:ascii="Times New Roman" w:hAnsi="Times New Roman" w:cs="Times New Roman"/>
        </w:rPr>
        <w:t xml:space="preserve"> </w:t>
      </w:r>
      <w:r w:rsidR="00FC0780">
        <w:rPr>
          <w:rFonts w:ascii="Times New Roman" w:hAnsi="Times New Roman" w:cs="Times New Roman"/>
        </w:rPr>
        <w:tab/>
      </w:r>
      <w:r w:rsidR="00FC0780">
        <w:rPr>
          <w:rFonts w:ascii="Times New Roman" w:hAnsi="Times New Roman" w:cs="Times New Roman"/>
        </w:rPr>
        <w:tab/>
      </w:r>
      <w:r w:rsidR="00FC0780">
        <w:rPr>
          <w:rFonts w:ascii="Times New Roman" w:hAnsi="Times New Roman" w:cs="Times New Roman"/>
        </w:rPr>
        <w:tab/>
        <w:t xml:space="preserve">   </w:t>
      </w:r>
      <w:r w:rsidR="004C1A88">
        <w:rPr>
          <w:rFonts w:ascii="Times New Roman" w:hAnsi="Times New Roman" w:cs="Times New Roman"/>
        </w:rPr>
        <w:t xml:space="preserve"> GPA: 3.67</w:t>
      </w:r>
      <w:r>
        <w:rPr>
          <w:rFonts w:ascii="Times New Roman" w:hAnsi="Times New Roman" w:cs="Times New Roman"/>
        </w:rPr>
        <w:t>/4.0; Dean’s List Fall 2013,</w:t>
      </w:r>
      <w:r w:rsidR="00FC0780">
        <w:rPr>
          <w:rFonts w:ascii="Times New Roman" w:hAnsi="Times New Roman" w:cs="Times New Roman"/>
        </w:rPr>
        <w:t xml:space="preserve"> 2014.</w:t>
      </w:r>
      <w:r>
        <w:rPr>
          <w:rFonts w:ascii="Times New Roman" w:hAnsi="Times New Roman" w:cs="Times New Roman"/>
        </w:rPr>
        <w:t xml:space="preserve"> Spring 2014,</w:t>
      </w:r>
      <w:r w:rsidR="00FC0780">
        <w:rPr>
          <w:rFonts w:ascii="Times New Roman" w:hAnsi="Times New Roman" w:cs="Times New Roman"/>
        </w:rPr>
        <w:t xml:space="preserve"> 2015,2016</w:t>
      </w:r>
    </w:p>
    <w:p w14:paraId="1DEE95BF" w14:textId="3A522F6B" w:rsidR="00BA1F47" w:rsidRPr="00835AF1" w:rsidRDefault="00BA1F47" w:rsidP="00BA1F47">
      <w:pPr>
        <w:pStyle w:val="BodyText"/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4"/>
          <w:szCs w:val="24"/>
        </w:rPr>
        <w:t>OBJECTIVE</w:t>
      </w:r>
      <w:r w:rsidRPr="00835AF1">
        <w:rPr>
          <w:rFonts w:ascii="Times New Roman" w:hAnsi="Times New Roman" w:cs="Times New Roman"/>
          <w:i/>
        </w:rPr>
        <w:t>:</w:t>
      </w:r>
      <w:r w:rsidRPr="007C32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Looking to apply </w:t>
      </w:r>
      <w:r w:rsidR="00761DAB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programming skills on a </w:t>
      </w:r>
      <w:r w:rsidR="0030203A">
        <w:rPr>
          <w:rFonts w:ascii="Times New Roman" w:hAnsi="Times New Roman" w:cs="Times New Roman"/>
          <w:sz w:val="24"/>
          <w:szCs w:val="24"/>
        </w:rPr>
        <w:t>full-time position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F391AF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6F28C37C" w14:textId="175C40F4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Java, C, C++,</w:t>
      </w:r>
      <w:r w:rsidRPr="008C0089">
        <w:rPr>
          <w:rFonts w:ascii="Times New Roman" w:hAnsi="Times New Roman" w:cs="Times New Roman"/>
          <w:b/>
          <w:sz w:val="24"/>
          <w:szCs w:val="24"/>
        </w:rPr>
        <w:t xml:space="preserve"> JavaScript, </w:t>
      </w:r>
      <w:r>
        <w:rPr>
          <w:rFonts w:ascii="Times New Roman" w:hAnsi="Times New Roman" w:cs="Times New Roman"/>
          <w:b/>
          <w:sz w:val="24"/>
          <w:szCs w:val="24"/>
        </w:rPr>
        <w:t xml:space="preserve">PHP, NodeJS, SQL, HTML, </w:t>
      </w:r>
      <w:r w:rsidRPr="008C0089">
        <w:rPr>
          <w:rFonts w:ascii="Times New Roman" w:hAnsi="Times New Roman" w:cs="Times New Roman"/>
          <w:b/>
          <w:sz w:val="24"/>
          <w:szCs w:val="24"/>
        </w:rPr>
        <w:t>Python</w:t>
      </w:r>
      <w:r>
        <w:rPr>
          <w:rFonts w:ascii="Times New Roman" w:hAnsi="Times New Roman" w:cs="Times New Roman"/>
          <w:b/>
          <w:sz w:val="24"/>
          <w:szCs w:val="24"/>
        </w:rPr>
        <w:t>, Ajax,</w:t>
      </w:r>
      <w:r w:rsidR="00F612B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C#.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E04EE2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  <w:r w:rsidRPr="002B144B">
        <w:rPr>
          <w:rFonts w:ascii="Times New Roman" w:hAnsi="Times New Roman" w:cs="Times New Roman"/>
          <w:sz w:val="24"/>
          <w:szCs w:val="24"/>
        </w:rPr>
        <w:t>Spanish, English and conversational Hebrew.</w:t>
      </w:r>
    </w:p>
    <w:p w14:paraId="42B78377" w14:textId="340CA90A" w:rsidR="00761DAB" w:rsidRDefault="00200520" w:rsidP="00BA1F47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  <w:r w:rsidR="00761DAB">
        <w:rPr>
          <w:rFonts w:ascii="Times New Roman" w:hAnsi="Times New Roman" w:cs="Times New Roman"/>
          <w:sz w:val="24"/>
          <w:szCs w:val="24"/>
        </w:rPr>
        <w:t xml:space="preserve">: </w:t>
      </w:r>
      <w:r w:rsidRPr="00200520">
        <w:rPr>
          <w:rFonts w:ascii="Times New Roman" w:hAnsi="Times New Roman" w:cs="Times New Roman"/>
          <w:sz w:val="24"/>
          <w:szCs w:val="24"/>
        </w:rPr>
        <w:t>https://kevinco26.github.io</w:t>
      </w:r>
    </w:p>
    <w:p w14:paraId="7DF1DCFB" w14:textId="77777777" w:rsidR="00761DAB" w:rsidRPr="0060517D" w:rsidRDefault="00761DAB" w:rsidP="00BA1F47">
      <w:pPr>
        <w:pStyle w:val="BodyText"/>
        <w:spacing w:after="0"/>
        <w:rPr>
          <w:rFonts w:ascii="Times New Roman" w:hAnsi="Times New Roman" w:cs="Times New Roman"/>
          <w:sz w:val="10"/>
          <w:szCs w:val="10"/>
        </w:rPr>
      </w:pPr>
    </w:p>
    <w:p w14:paraId="097CC249" w14:textId="05256028" w:rsidR="00960EB8" w:rsidRDefault="00BA1F47" w:rsidP="00BA1F47">
      <w:pPr>
        <w:pStyle w:val="BodyText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8"/>
          <w:szCs w:val="28"/>
        </w:rPr>
        <w:t>Experience</w:t>
      </w:r>
    </w:p>
    <w:p w14:paraId="05E69010" w14:textId="77777777" w:rsidR="00F57529" w:rsidRDefault="00F57529" w:rsidP="00BA1F47">
      <w:pPr>
        <w:pStyle w:val="BodyText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14:paraId="62638DE0" w14:textId="09EE096F" w:rsidR="00D77AD0" w:rsidRDefault="00D77AD0" w:rsidP="00D77AD0">
      <w:pPr>
        <w:pStyle w:val="BodyText"/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>Software Developer Intern – Microsoft</w:t>
      </w:r>
      <w:r w:rsidR="00850EBA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850EBA">
        <w:rPr>
          <w:rFonts w:ascii="Times New Roman" w:hAnsi="Times New Roman" w:cs="Times New Roman"/>
          <w:i/>
          <w:sz w:val="24"/>
          <w:szCs w:val="24"/>
        </w:rPr>
        <w:tab/>
      </w:r>
      <w:r w:rsidR="00850EBA">
        <w:rPr>
          <w:rFonts w:ascii="Times New Roman" w:hAnsi="Times New Roman" w:cs="Times New Roman"/>
          <w:i/>
          <w:sz w:val="24"/>
          <w:szCs w:val="24"/>
        </w:rPr>
        <w:tab/>
      </w:r>
      <w:r w:rsidR="00850EBA">
        <w:rPr>
          <w:rFonts w:ascii="Times New Roman" w:hAnsi="Times New Roman" w:cs="Times New Roman"/>
          <w:i/>
          <w:sz w:val="24"/>
          <w:szCs w:val="24"/>
        </w:rPr>
        <w:tab/>
        <w:t xml:space="preserve">            </w:t>
      </w:r>
      <w:r w:rsidR="007233B9">
        <w:rPr>
          <w:rFonts w:ascii="Times New Roman" w:hAnsi="Times New Roman" w:cs="Times New Roman"/>
          <w:b/>
          <w:szCs w:val="20"/>
        </w:rPr>
        <w:t xml:space="preserve">May – </w:t>
      </w:r>
      <w:r w:rsidR="00850EBA">
        <w:rPr>
          <w:rFonts w:ascii="Times New Roman" w:hAnsi="Times New Roman" w:cs="Times New Roman"/>
          <w:b/>
          <w:szCs w:val="20"/>
        </w:rPr>
        <w:t>Present (Expected to finish in August)</w:t>
      </w:r>
      <w:r w:rsidR="007233B9">
        <w:rPr>
          <w:rFonts w:ascii="Times New Roman" w:hAnsi="Times New Roman" w:cs="Times New Roman"/>
          <w:b/>
          <w:szCs w:val="20"/>
        </w:rPr>
        <w:t xml:space="preserve"> 2016</w:t>
      </w:r>
      <w:r w:rsidRPr="007572AA">
        <w:rPr>
          <w:rFonts w:ascii="Times New Roman" w:hAnsi="Times New Roman" w:cs="Times New Roman"/>
          <w:b/>
          <w:szCs w:val="20"/>
        </w:rPr>
        <w:t xml:space="preserve"> </w:t>
      </w:r>
    </w:p>
    <w:p w14:paraId="26142ED8" w14:textId="3FF50BF4" w:rsidR="00850EBA" w:rsidRDefault="00850EBA" w:rsidP="00850EBA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 w:rsidRPr="00850EBA">
        <w:rPr>
          <w:rFonts w:ascii="Times New Roman" w:hAnsi="Times New Roman" w:cs="Times New Roman"/>
          <w:szCs w:val="20"/>
        </w:rPr>
        <w:t>Worked</w:t>
      </w:r>
      <w:r>
        <w:rPr>
          <w:rFonts w:ascii="Times New Roman" w:hAnsi="Times New Roman" w:cs="Times New Roman"/>
          <w:szCs w:val="20"/>
        </w:rPr>
        <w:t xml:space="preserve"> with big-data open source technologies such as Cassandra, Kafka and Spark.</w:t>
      </w:r>
    </w:p>
    <w:p w14:paraId="2586D062" w14:textId="7046E8E0" w:rsidR="00850EBA" w:rsidRDefault="00850EBA" w:rsidP="00850EBA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Developed a Dynamically Linked Library using C# to obtain metadata information that Kafka would store. This library would contain functions to further understand performance of current servers.</w:t>
      </w:r>
    </w:p>
    <w:p w14:paraId="363D7F3C" w14:textId="083BB40A" w:rsidR="00850EBA" w:rsidRDefault="00082881" w:rsidP="002B014D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</w:t>
      </w:r>
      <w:r w:rsidR="00850EBA">
        <w:rPr>
          <w:rFonts w:ascii="Times New Roman" w:hAnsi="Times New Roman" w:cs="Times New Roman"/>
          <w:szCs w:val="20"/>
        </w:rPr>
        <w:t>eveloped</w:t>
      </w:r>
      <w:r w:rsidR="004215F1">
        <w:rPr>
          <w:rFonts w:ascii="Times New Roman" w:hAnsi="Times New Roman" w:cs="Times New Roman"/>
          <w:szCs w:val="20"/>
        </w:rPr>
        <w:t xml:space="preserve"> a web application</w:t>
      </w:r>
      <w:r w:rsidR="00850EBA">
        <w:rPr>
          <w:rFonts w:ascii="Times New Roman" w:hAnsi="Times New Roman" w:cs="Times New Roman"/>
          <w:szCs w:val="20"/>
        </w:rPr>
        <w:t xml:space="preserve"> using </w:t>
      </w:r>
      <w:r w:rsidR="004215F1">
        <w:rPr>
          <w:rFonts w:ascii="Times New Roman" w:hAnsi="Times New Roman" w:cs="Times New Roman"/>
          <w:szCs w:val="20"/>
        </w:rPr>
        <w:t>NodeJS</w:t>
      </w:r>
      <w:r w:rsidR="00850EBA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to</w:t>
      </w:r>
      <w:r w:rsidR="00850EBA">
        <w:rPr>
          <w:rFonts w:ascii="Times New Roman" w:hAnsi="Times New Roman" w:cs="Times New Roman"/>
          <w:szCs w:val="20"/>
        </w:rPr>
        <w:t xml:space="preserve"> communicate with </w:t>
      </w:r>
      <w:r w:rsidR="004215F1">
        <w:rPr>
          <w:rFonts w:ascii="Times New Roman" w:hAnsi="Times New Roman" w:cs="Times New Roman"/>
          <w:szCs w:val="20"/>
        </w:rPr>
        <w:t>Kafka</w:t>
      </w:r>
      <w:r w:rsidR="00850EBA">
        <w:rPr>
          <w:rFonts w:ascii="Times New Roman" w:hAnsi="Times New Roman" w:cs="Times New Roman"/>
          <w:szCs w:val="20"/>
        </w:rPr>
        <w:t xml:space="preserve"> to retrieve</w:t>
      </w:r>
      <w:r w:rsidR="002B014D">
        <w:rPr>
          <w:rFonts w:ascii="Times New Roman" w:hAnsi="Times New Roman" w:cs="Times New Roman"/>
          <w:szCs w:val="20"/>
        </w:rPr>
        <w:t>, organize,</w:t>
      </w:r>
      <w:r w:rsidR="003A54EB">
        <w:rPr>
          <w:rFonts w:ascii="Times New Roman" w:hAnsi="Times New Roman" w:cs="Times New Roman"/>
          <w:szCs w:val="20"/>
        </w:rPr>
        <w:t xml:space="preserve"> </w:t>
      </w:r>
      <w:r w:rsidR="00850EBA">
        <w:rPr>
          <w:rFonts w:ascii="Times New Roman" w:hAnsi="Times New Roman" w:cs="Times New Roman"/>
          <w:szCs w:val="20"/>
        </w:rPr>
        <w:t xml:space="preserve">and display </w:t>
      </w:r>
      <w:r w:rsidR="003A54EB">
        <w:rPr>
          <w:rFonts w:ascii="Times New Roman" w:hAnsi="Times New Roman" w:cs="Times New Roman"/>
          <w:szCs w:val="20"/>
        </w:rPr>
        <w:t>the information.</w:t>
      </w:r>
    </w:p>
    <w:p w14:paraId="00E787CD" w14:textId="2C8A7DAB" w:rsidR="00D77AD0" w:rsidRDefault="00082881" w:rsidP="00082881">
      <w:pPr>
        <w:pStyle w:val="BodyText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In progress, </w:t>
      </w:r>
      <w:r w:rsidR="004215F1">
        <w:rPr>
          <w:rFonts w:ascii="Times New Roman" w:hAnsi="Times New Roman" w:cs="Times New Roman"/>
          <w:szCs w:val="20"/>
        </w:rPr>
        <w:t>work with Scala and Spark streaming jobs</w:t>
      </w:r>
      <w:r w:rsidR="005A0253">
        <w:rPr>
          <w:rFonts w:ascii="Times New Roman" w:hAnsi="Times New Roman" w:cs="Times New Roman"/>
          <w:szCs w:val="20"/>
        </w:rPr>
        <w:t>. Export important Kafka metadata to Geneva (a company’s internal portal for visualization of data) using charts and trend lines to further understand performance.</w:t>
      </w:r>
    </w:p>
    <w:p w14:paraId="392C712F" w14:textId="3708F933" w:rsidR="00163E9E" w:rsidRPr="00163E9E" w:rsidRDefault="00163E9E" w:rsidP="00BA1F47">
      <w:pPr>
        <w:pStyle w:val="BodyText"/>
        <w:numPr>
          <w:ilvl w:val="1"/>
          <w:numId w:val="8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Technologies </w:t>
      </w:r>
      <w:r w:rsidR="00C6627B">
        <w:rPr>
          <w:rFonts w:ascii="Times New Roman" w:hAnsi="Times New Roman" w:cs="Times New Roman"/>
          <w:szCs w:val="20"/>
        </w:rPr>
        <w:t>applied</w:t>
      </w:r>
      <w:r>
        <w:rPr>
          <w:rFonts w:ascii="Times New Roman" w:hAnsi="Times New Roman" w:cs="Times New Roman"/>
          <w:szCs w:val="20"/>
        </w:rPr>
        <w:t>: C#, Scala, Cassandra, Spark, Kafka, NodeJS, HTML.</w:t>
      </w:r>
    </w:p>
    <w:p w14:paraId="0122B653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Software Developer Intern –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LiveItU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7572AA">
        <w:rPr>
          <w:rFonts w:ascii="Times New Roman" w:hAnsi="Times New Roman" w:cs="Times New Roman"/>
          <w:b/>
          <w:szCs w:val="20"/>
        </w:rPr>
        <w:t xml:space="preserve">September 2015- </w:t>
      </w:r>
      <w:r>
        <w:rPr>
          <w:rFonts w:ascii="Times New Roman" w:hAnsi="Times New Roman" w:cs="Times New Roman"/>
          <w:b/>
          <w:szCs w:val="20"/>
        </w:rPr>
        <w:t>P</w:t>
      </w:r>
      <w:r w:rsidRPr="007572AA">
        <w:rPr>
          <w:rFonts w:ascii="Times New Roman" w:hAnsi="Times New Roman" w:cs="Times New Roman"/>
          <w:b/>
          <w:szCs w:val="20"/>
        </w:rPr>
        <w:t xml:space="preserve">resent </w:t>
      </w:r>
    </w:p>
    <w:p w14:paraId="2BB94407" w14:textId="3D3065B7" w:rsidR="00BA1F47" w:rsidRPr="000E46DB" w:rsidRDefault="00BA1F47" w:rsidP="00082881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Startup </w:t>
      </w:r>
      <w:r w:rsidR="00082881">
        <w:rPr>
          <w:rFonts w:ascii="Times New Roman" w:hAnsi="Times New Roman" w:cs="Times New Roman"/>
          <w:szCs w:val="20"/>
        </w:rPr>
        <w:t xml:space="preserve">to </w:t>
      </w:r>
      <w:r>
        <w:rPr>
          <w:rFonts w:ascii="Times New Roman" w:hAnsi="Times New Roman" w:cs="Times New Roman"/>
          <w:szCs w:val="20"/>
        </w:rPr>
        <w:t>help students build an online portfolio to showcase their skills and experiences for future job opportunities.</w:t>
      </w:r>
    </w:p>
    <w:p w14:paraId="7D738B05" w14:textId="77777777" w:rsidR="00BA1F47" w:rsidRPr="00CF18F2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Developed multiple websites for the company using PHP for the back end, HTML and Javascript for the front end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4A93949" w14:textId="77777777" w:rsidR="00BA1F47" w:rsidRPr="00A73EE6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Understood the importance of extensive team communication and fast-paced work in a startup environment.</w:t>
      </w:r>
    </w:p>
    <w:p w14:paraId="7B078E7E" w14:textId="77777777" w:rsidR="00BA1F47" w:rsidRPr="00A73EE6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Gained knowledge on the different steps involved to launch a successful task (developing locally, staging, production server)</w:t>
      </w:r>
      <w:r w:rsidRPr="000E46DB">
        <w:rPr>
          <w:rFonts w:ascii="Times New Roman" w:hAnsi="Times New Roman" w:cs="Times New Roman"/>
          <w:i/>
          <w:sz w:val="24"/>
          <w:szCs w:val="24"/>
        </w:rPr>
        <w:tab/>
      </w:r>
    </w:p>
    <w:p w14:paraId="6BF263F8" w14:textId="77777777" w:rsidR="00BA1F47" w:rsidRPr="00163E9E" w:rsidRDefault="00BA1F47" w:rsidP="00BA1F47">
      <w:pPr>
        <w:pStyle w:val="BodyText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Generated AJAX requests to service API endpoint and PHP integration to generate transactions to MYSQL database.</w:t>
      </w:r>
    </w:p>
    <w:p w14:paraId="01926408" w14:textId="0FA146F9" w:rsidR="00163E9E" w:rsidRPr="000E46DB" w:rsidRDefault="00163E9E" w:rsidP="00163E9E">
      <w:pPr>
        <w:pStyle w:val="BodyText"/>
        <w:numPr>
          <w:ilvl w:val="1"/>
          <w:numId w:val="7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Technologies applied: HTML, Javascript, Bootstrap, PHP, AJAX, </w:t>
      </w:r>
      <w:proofErr w:type="gramStart"/>
      <w:r>
        <w:rPr>
          <w:rFonts w:ascii="Times New Roman" w:hAnsi="Times New Roman" w:cs="Times New Roman"/>
          <w:szCs w:val="20"/>
        </w:rPr>
        <w:t>MYSQL</w:t>
      </w:r>
      <w:proofErr w:type="gramEnd"/>
      <w:r>
        <w:rPr>
          <w:rFonts w:ascii="Times New Roman" w:hAnsi="Times New Roman" w:cs="Times New Roman"/>
          <w:szCs w:val="20"/>
        </w:rPr>
        <w:t>.</w:t>
      </w:r>
    </w:p>
    <w:p w14:paraId="4CF20606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 w:rsidRPr="002D6F63">
        <w:rPr>
          <w:rFonts w:ascii="Times New Roman" w:hAnsi="Times New Roman" w:cs="Times New Roman"/>
          <w:i/>
          <w:sz w:val="24"/>
          <w:szCs w:val="24"/>
        </w:rPr>
        <w:t>Enterprise Application Technology Services Intern – AIG</w:t>
      </w:r>
      <w:r w:rsidRPr="002D6F63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Summer 201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5</w:t>
      </w:r>
    </w:p>
    <w:p w14:paraId="7BDDE16D" w14:textId="77777777" w:rsidR="00BA1F47" w:rsidRPr="00EA0959" w:rsidRDefault="00BA1F47" w:rsidP="00BA1F47">
      <w:pPr>
        <w:pStyle w:val="BodyText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Main developer in implementing a solution to automate and facilitate weekly status reports within the company.</w:t>
      </w:r>
    </w:p>
    <w:p w14:paraId="0A1E1D38" w14:textId="117E4FAF" w:rsidR="00BA1F47" w:rsidRPr="002577EE" w:rsidRDefault="00BA1F47" w:rsidP="00082881">
      <w:pPr>
        <w:pStyle w:val="BodyText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First website implemented connected the </w:t>
      </w:r>
      <w:r w:rsidR="00082881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HTML 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to a SQL server using java servlets. Data stored in a database.</w:t>
      </w:r>
    </w:p>
    <w:p w14:paraId="4053A252" w14:textId="77777777" w:rsidR="00BA1F47" w:rsidRPr="002577EE" w:rsidRDefault="00BA1F47" w:rsidP="00BA1F47">
      <w:pPr>
        <w:pStyle w:val="BodyText"/>
        <w:widowControl w:val="0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Generated Ajax GET requests to fetch data from the SQL server and display it on the required format on a second website.</w:t>
      </w:r>
    </w:p>
    <w:p w14:paraId="6386E75F" w14:textId="3FE4D952" w:rsidR="00BA1F47" w:rsidRPr="00304ED0" w:rsidRDefault="00BA1F47" w:rsidP="00BA1F47">
      <w:pPr>
        <w:pStyle w:val="BodyText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Used tomcat as a local webserver for testing purposes and Datapower to host the project on the company’s network.</w:t>
      </w:r>
    </w:p>
    <w:p w14:paraId="49672192" w14:textId="77777777" w:rsidR="00BA1F47" w:rsidRPr="00EA0959" w:rsidRDefault="00BA1F47" w:rsidP="00BA1F47">
      <w:pPr>
        <w:pStyle w:val="BodyText"/>
        <w:widowControl w:val="0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Understood the overall architecture of the project, which led to close work with other teams such as database architects and database administrators to further implement the project.</w:t>
      </w:r>
    </w:p>
    <w:p w14:paraId="147FB3C3" w14:textId="50199B12" w:rsidR="00BA1F47" w:rsidRPr="001143EB" w:rsidRDefault="00BA1F47" w:rsidP="00BA1F47">
      <w:pPr>
        <w:pStyle w:val="BodyText"/>
        <w:widowControl w:val="0"/>
        <w:numPr>
          <w:ilvl w:val="1"/>
          <w:numId w:val="6"/>
        </w:numPr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Technologies applied: JavaScript, HTML, </w:t>
      </w:r>
      <w:proofErr w:type="spellStart"/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JQuer</w:t>
      </w:r>
      <w:r w:rsidR="00FC4C82">
        <w:rPr>
          <w:rFonts w:ascii="Times New Roman" w:hAnsi="Times New Roman" w:cs="Times New Roman"/>
          <w:iCs/>
          <w:color w:val="1A1A1A"/>
          <w:szCs w:val="20"/>
          <w:lang w:eastAsia="ja-JP"/>
        </w:rPr>
        <w:t>y</w:t>
      </w:r>
      <w:proofErr w:type="spellEnd"/>
      <w:r w:rsidR="00FC4C82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, </w:t>
      </w:r>
      <w:r w:rsidR="001476E8">
        <w:rPr>
          <w:rFonts w:ascii="Times New Roman" w:hAnsi="Times New Roman" w:cs="Times New Roman"/>
          <w:iCs/>
          <w:color w:val="1A1A1A"/>
          <w:szCs w:val="20"/>
          <w:lang w:eastAsia="ja-JP"/>
        </w:rPr>
        <w:t>Bootstrap, SQL, Ajax, Tomcat,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 Datapower.</w:t>
      </w:r>
    </w:p>
    <w:p w14:paraId="021FEB87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 w:rsidRPr="002D6F63">
        <w:rPr>
          <w:rFonts w:ascii="Times New Roman" w:hAnsi="Times New Roman" w:cs="Times New Roman"/>
          <w:i/>
          <w:sz w:val="24"/>
          <w:szCs w:val="24"/>
        </w:rPr>
        <w:t>Project Manager Developer Team</w:t>
      </w:r>
      <w:r>
        <w:rPr>
          <w:rFonts w:ascii="Times New Roman" w:hAnsi="Times New Roman" w:cs="Times New Roman"/>
          <w:i/>
          <w:sz w:val="24"/>
          <w:szCs w:val="24"/>
        </w:rPr>
        <w:t>: Qlikview a</w:t>
      </w:r>
      <w:r w:rsidRPr="002D6F63">
        <w:rPr>
          <w:rFonts w:ascii="Times New Roman" w:hAnsi="Times New Roman" w:cs="Times New Roman"/>
          <w:i/>
          <w:sz w:val="24"/>
          <w:szCs w:val="24"/>
        </w:rPr>
        <w:t>utomation project – AIG</w:t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Summer 201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5</w:t>
      </w:r>
    </w:p>
    <w:p w14:paraId="1D9B498D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Worked with other interns to automate a manual process on how reports are generated within the company.</w:t>
      </w:r>
    </w:p>
    <w:p w14:paraId="69615FD8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Elected Project Manager of the development team. Project was divided into 4 teams.</w:t>
      </w:r>
    </w:p>
    <w:p w14:paraId="0335512A" w14:textId="2A03771C" w:rsidR="00E4759F" w:rsidRDefault="00E4759F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Worked with Qlikview, </w:t>
      </w:r>
      <w:r w:rsidR="003C0000">
        <w:rPr>
          <w:rFonts w:ascii="Times New Roman" w:hAnsi="Times New Roman" w:cs="Times New Roman"/>
          <w:iCs/>
          <w:color w:val="1A1A1A"/>
          <w:szCs w:val="20"/>
          <w:lang w:eastAsia="ja-JP"/>
        </w:rPr>
        <w:t>applications to create visual dashboards with data imported from excel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, SAP Business Objects, etc.</w:t>
      </w:r>
    </w:p>
    <w:p w14:paraId="57A6C619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Responsibilities included: Importing data from SAP Business Objects to Qlikview, exporting data from Qlikview to Excel, displaying data on Qlikview in an organized and professional format.</w:t>
      </w:r>
    </w:p>
    <w:p w14:paraId="340A84C0" w14:textId="0714D9D9" w:rsidR="00BA1F47" w:rsidRPr="00AC5E61" w:rsidRDefault="00BA1F47" w:rsidP="00BA1F47">
      <w:pPr>
        <w:pStyle w:val="BodyText"/>
        <w:numPr>
          <w:ilvl w:val="1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Technologies applied: SAP Business Objects, Qlikview,</w:t>
      </w:r>
      <w:r w:rsidR="001476E8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 </w:t>
      </w:r>
      <w:proofErr w:type="gramStart"/>
      <w:r w:rsidR="00FC4C82">
        <w:rPr>
          <w:rFonts w:ascii="Times New Roman" w:hAnsi="Times New Roman" w:cs="Times New Roman"/>
          <w:iCs/>
          <w:color w:val="1A1A1A"/>
          <w:szCs w:val="20"/>
          <w:lang w:eastAsia="ja-JP"/>
        </w:rPr>
        <w:t>Visual</w:t>
      </w:r>
      <w:proofErr w:type="gramEnd"/>
      <w:r w:rsidR="00E4759F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 Basic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.</w:t>
      </w:r>
    </w:p>
    <w:p w14:paraId="12938129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</w:rPr>
        <w:t>Networked low-level 3D printer driver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Spring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 xml:space="preserve"> 201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5</w:t>
      </w:r>
    </w:p>
    <w:p w14:paraId="3FCEB958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Developed a low-level 3D printer driver in C. </w:t>
      </w:r>
    </w:p>
    <w:p w14:paraId="78A92853" w14:textId="77777777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Printer capabilities include: Printing different materials, checking depth, moving nozzle, loading “printing models” from a file using low-level file I/O, and other features.</w:t>
      </w:r>
    </w:p>
    <w:p w14:paraId="0C7D03AC" w14:textId="54A2ACE3" w:rsidR="00BA1F47" w:rsidRDefault="00BA1F47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Implemented network functi</w:t>
      </w:r>
      <w:r w:rsidR="00163E9E"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onality with socket programing. </w:t>
      </w: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Gained a better understanding on sent and received network packets by analyzing them with </w:t>
      </w:r>
      <w:proofErr w:type="spellStart"/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Wireshark</w:t>
      </w:r>
      <w:proofErr w:type="spellEnd"/>
      <w:r w:rsidR="00163E9E">
        <w:rPr>
          <w:rFonts w:ascii="Times New Roman" w:hAnsi="Times New Roman" w:cs="Times New Roman"/>
          <w:iCs/>
          <w:color w:val="1A1A1A"/>
          <w:szCs w:val="20"/>
          <w:lang w:eastAsia="ja-JP"/>
        </w:rPr>
        <w:t>.</w:t>
      </w:r>
    </w:p>
    <w:p w14:paraId="3302995A" w14:textId="35C39D94" w:rsidR="00BA1F47" w:rsidRDefault="007C03DC" w:rsidP="00BA1F47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Performance </w:t>
      </w:r>
      <w:r w:rsidR="00BA1F47">
        <w:rPr>
          <w:rFonts w:ascii="Times New Roman" w:hAnsi="Times New Roman" w:cs="Times New Roman"/>
          <w:iCs/>
          <w:color w:val="1A1A1A"/>
          <w:szCs w:val="20"/>
          <w:lang w:eastAsia="ja-JP"/>
        </w:rPr>
        <w:t>was important; program ran under 8 seconds while average running time was 5 minutes.</w:t>
      </w:r>
    </w:p>
    <w:p w14:paraId="445543A6" w14:textId="1611054F" w:rsidR="00C6627B" w:rsidRDefault="00C6627B" w:rsidP="00C6627B">
      <w:pPr>
        <w:pStyle w:val="BodyText"/>
        <w:numPr>
          <w:ilvl w:val="1"/>
          <w:numId w:val="5"/>
        </w:numPr>
        <w:spacing w:after="0"/>
        <w:rPr>
          <w:rFonts w:ascii="Times New Roman" w:hAnsi="Times New Roman" w:cs="Times New Roman"/>
          <w:iCs/>
          <w:color w:val="1A1A1A"/>
          <w:szCs w:val="20"/>
          <w:lang w:eastAsia="ja-JP"/>
        </w:rPr>
      </w:pPr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 xml:space="preserve">Technologies applied: C, </w:t>
      </w:r>
      <w:proofErr w:type="spellStart"/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Wireshark</w:t>
      </w:r>
      <w:proofErr w:type="spellEnd"/>
      <w:r>
        <w:rPr>
          <w:rFonts w:ascii="Times New Roman" w:hAnsi="Times New Roman" w:cs="Times New Roman"/>
          <w:iCs/>
          <w:color w:val="1A1A1A"/>
          <w:szCs w:val="20"/>
          <w:lang w:eastAsia="ja-JP"/>
        </w:rPr>
        <w:t>.</w:t>
      </w:r>
    </w:p>
    <w:p w14:paraId="32D38EEE" w14:textId="77777777" w:rsidR="004B43EE" w:rsidRDefault="004B43EE" w:rsidP="00BA1F47">
      <w:pPr>
        <w:pStyle w:val="BodyText"/>
        <w:spacing w:after="0"/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</w:pPr>
    </w:p>
    <w:p w14:paraId="05C1F08F" w14:textId="77777777" w:rsidR="00BA1F47" w:rsidRPr="00A11372" w:rsidRDefault="00BA1F47" w:rsidP="00BA1F47">
      <w:pPr>
        <w:pStyle w:val="BodyText"/>
        <w:spacing w:after="0"/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</w:pPr>
      <w:proofErr w:type="spellStart"/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lastRenderedPageBreak/>
        <w:t>GoogleJump</w:t>
      </w:r>
      <w:proofErr w:type="spellEnd"/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 xml:space="preserve"> Mentorship Program</w:t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  <w:t xml:space="preserve">           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 xml:space="preserve"> </w:t>
      </w:r>
      <w:r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 xml:space="preserve">  </w:t>
      </w:r>
      <w:r w:rsidRPr="00FF0BF1">
        <w:rPr>
          <w:rFonts w:ascii="Times New Roman" w:hAnsi="Times New Roman" w:cs="Times New Roman"/>
          <w:b/>
          <w:iCs/>
          <w:color w:val="1A1A1A"/>
          <w:szCs w:val="20"/>
          <w:lang w:eastAsia="ja-JP"/>
        </w:rPr>
        <w:t>Summer 2014</w:t>
      </w:r>
    </w:p>
    <w:p w14:paraId="7C364FC6" w14:textId="12030A4B" w:rsidR="00BA1F47" w:rsidRDefault="00BA1F47" w:rsidP="002B01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zCs w:val="20"/>
          <w:lang w:eastAsia="ja-JP"/>
        </w:rPr>
      </w:pPr>
      <w:r>
        <w:rPr>
          <w:rFonts w:ascii="Times New Roman" w:hAnsi="Times New Roman" w:cs="Times New Roman"/>
          <w:color w:val="1A1A1A"/>
          <w:szCs w:val="20"/>
          <w:lang w:eastAsia="ja-JP"/>
        </w:rPr>
        <w:t>Global development</w:t>
      </w:r>
      <w:r w:rsidRPr="003D3617">
        <w:rPr>
          <w:rFonts w:ascii="Times New Roman" w:hAnsi="Times New Roman" w:cs="Times New Roman"/>
          <w:color w:val="1A1A1A"/>
          <w:szCs w:val="20"/>
          <w:lang w:eastAsia="ja-JP"/>
        </w:rPr>
        <w:t xml:space="preserve"> with 2 o</w:t>
      </w:r>
      <w:r>
        <w:rPr>
          <w:rFonts w:ascii="Times New Roman" w:hAnsi="Times New Roman" w:cs="Times New Roman"/>
          <w:color w:val="1A1A1A"/>
          <w:szCs w:val="20"/>
          <w:lang w:eastAsia="ja-JP"/>
        </w:rPr>
        <w:t xml:space="preserve">ther teammates and a Google Engineer mentor to build </w:t>
      </w:r>
      <w:proofErr w:type="spellStart"/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>Sonido</w:t>
      </w:r>
      <w:proofErr w:type="spellEnd"/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>: A w</w:t>
      </w:r>
      <w:r>
        <w:rPr>
          <w:rFonts w:ascii="Times New Roman" w:hAnsi="Times New Roman" w:cs="Times New Roman"/>
          <w:color w:val="1A1A1A"/>
          <w:szCs w:val="20"/>
          <w:lang w:eastAsia="ja-JP"/>
        </w:rPr>
        <w:t>e</w:t>
      </w:r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>ba</w:t>
      </w:r>
      <w:r w:rsidRPr="003D3617">
        <w:rPr>
          <w:rFonts w:ascii="Times New Roman" w:hAnsi="Times New Roman" w:cs="Times New Roman"/>
          <w:color w:val="1A1A1A"/>
          <w:szCs w:val="20"/>
          <w:lang w:eastAsia="ja-JP"/>
        </w:rPr>
        <w:t xml:space="preserve">pp </w:t>
      </w:r>
      <w:r>
        <w:rPr>
          <w:rFonts w:ascii="Times New Roman" w:hAnsi="Times New Roman" w:cs="Times New Roman"/>
          <w:color w:val="1A1A1A"/>
          <w:szCs w:val="20"/>
          <w:lang w:eastAsia="ja-JP"/>
        </w:rPr>
        <w:t>heat map for sound</w:t>
      </w:r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 xml:space="preserve">. The user would record sound and the webapp would render it (as </w:t>
      </w:r>
      <w:r w:rsidR="005A0253">
        <w:rPr>
          <w:rFonts w:ascii="Times New Roman" w:hAnsi="Times New Roman" w:cs="Times New Roman"/>
          <w:color w:val="1A1A1A"/>
          <w:szCs w:val="20"/>
          <w:lang w:eastAsia="ja-JP"/>
        </w:rPr>
        <w:t>heat maps</w:t>
      </w:r>
      <w:r w:rsidR="005E474B">
        <w:rPr>
          <w:rFonts w:ascii="Times New Roman" w:hAnsi="Times New Roman" w:cs="Times New Roman"/>
          <w:color w:val="1A1A1A"/>
          <w:szCs w:val="20"/>
          <w:lang w:eastAsia="ja-JP"/>
        </w:rPr>
        <w:t xml:space="preserve"> do) </w:t>
      </w:r>
      <w:r w:rsidR="002B014D">
        <w:rPr>
          <w:rFonts w:ascii="Times New Roman" w:hAnsi="Times New Roman" w:cs="Times New Roman"/>
          <w:color w:val="1A1A1A"/>
          <w:szCs w:val="20"/>
          <w:lang w:eastAsia="ja-JP"/>
        </w:rPr>
        <w:t>based on location recorded and intensity</w:t>
      </w:r>
      <w:r w:rsidR="00126779">
        <w:rPr>
          <w:rFonts w:ascii="Times New Roman" w:hAnsi="Times New Roman" w:cs="Times New Roman"/>
          <w:color w:val="1A1A1A"/>
          <w:szCs w:val="20"/>
          <w:lang w:eastAsia="ja-JP"/>
        </w:rPr>
        <w:t>.</w:t>
      </w:r>
    </w:p>
    <w:p w14:paraId="4A9F571D" w14:textId="1123971B" w:rsidR="00BA1F47" w:rsidRPr="001F7250" w:rsidRDefault="005E474B" w:rsidP="002B01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1A1A1A"/>
          <w:szCs w:val="20"/>
          <w:lang w:eastAsia="ja-JP"/>
        </w:rPr>
      </w:pPr>
      <w:r>
        <w:rPr>
          <w:rFonts w:ascii="Times New Roman" w:hAnsi="Times New Roman" w:cs="Times New Roman"/>
          <w:color w:val="1A1A1A"/>
          <w:szCs w:val="20"/>
          <w:lang w:eastAsia="ja-JP"/>
        </w:rPr>
        <w:t xml:space="preserve">Role included front-end design. </w:t>
      </w:r>
      <w:r w:rsidR="005A0253">
        <w:rPr>
          <w:rFonts w:ascii="Times New Roman" w:hAnsi="Times New Roman" w:cs="Times New Roman"/>
          <w:color w:val="1A1A1A"/>
          <w:szCs w:val="20"/>
          <w:lang w:eastAsia="ja-JP"/>
        </w:rPr>
        <w:t>Working with Javascript HTML and heat maps API to render the sound on the website.</w:t>
      </w:r>
    </w:p>
    <w:p w14:paraId="5DDDDADC" w14:textId="77777777" w:rsidR="00BA1F4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Google Hangouts and Github to facilitate collaboration with the team.</w:t>
      </w:r>
    </w:p>
    <w:p w14:paraId="23221645" w14:textId="77777777" w:rsidR="00BA1F47" w:rsidRDefault="00BA1F47" w:rsidP="00BA1F47">
      <w:pPr>
        <w:pStyle w:val="BodyText"/>
        <w:numPr>
          <w:ilvl w:val="1"/>
          <w:numId w:val="1"/>
        </w:numPr>
        <w:spacing w:after="0"/>
        <w:rPr>
          <w:ins w:id="0" w:author="Jim A. Laredo" w:date="2016-07-04T22:42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Technologies applied: Google Maps API, HTML, JavaScript, Python, Flask micro framework, Mongo DB.</w:t>
      </w:r>
    </w:p>
    <w:p w14:paraId="384833B5" w14:textId="77777777" w:rsidR="002B014D" w:rsidRPr="003540B7" w:rsidRDefault="002B014D" w:rsidP="00AE5BE8">
      <w:pPr>
        <w:pStyle w:val="BodyText"/>
        <w:spacing w:after="0"/>
        <w:ind w:left="1440"/>
        <w:rPr>
          <w:rFonts w:ascii="Times New Roman" w:hAnsi="Times New Roman" w:cs="Times New Roman"/>
        </w:rPr>
      </w:pPr>
    </w:p>
    <w:p w14:paraId="6DBD2191" w14:textId="77777777" w:rsidR="00BA1F47" w:rsidRPr="00D47638" w:rsidRDefault="00BA1F47" w:rsidP="00BA1F47">
      <w:pPr>
        <w:pStyle w:val="BodyText"/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>Academic Excellence Center, Engineering Department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</w:t>
      </w:r>
      <w:r w:rsidRPr="00D47638">
        <w:rPr>
          <w:rFonts w:ascii="Times New Roman" w:hAnsi="Times New Roman" w:cs="Times New Roman"/>
          <w:b/>
          <w:szCs w:val="20"/>
        </w:rPr>
        <w:t>Fall 2014-2015</w:t>
      </w:r>
    </w:p>
    <w:p w14:paraId="0BBDA2FA" w14:textId="77777777" w:rsidR="00BA1F47" w:rsidRDefault="00BA1F47" w:rsidP="00BA1F47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Mathematics tutor. Teaching students Calculus I, II, III, Linear algebra and Matrix algebra. 10 hours per week.</w:t>
      </w:r>
    </w:p>
    <w:p w14:paraId="0522087F" w14:textId="77777777" w:rsidR="00BA1F47" w:rsidRPr="007B19BB" w:rsidRDefault="00BA1F47" w:rsidP="00BA1F47">
      <w:pPr>
        <w:pStyle w:val="BodyText"/>
        <w:spacing w:after="0"/>
        <w:rPr>
          <w:rFonts w:ascii="Times New Roman" w:hAnsi="Times New Roman" w:cs="Times New Roman"/>
          <w:b/>
          <w:i/>
          <w:sz w:val="8"/>
          <w:szCs w:val="8"/>
        </w:rPr>
      </w:pPr>
    </w:p>
    <w:p w14:paraId="05ACA20B" w14:textId="77777777" w:rsidR="00BA1F47" w:rsidRDefault="00BA1F47" w:rsidP="00BA1F47">
      <w:pPr>
        <w:pStyle w:val="BodyText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8"/>
          <w:szCs w:val="28"/>
        </w:rPr>
        <w:t>Relevant Coursework</w:t>
      </w:r>
    </w:p>
    <w:p w14:paraId="0C57B6ED" w14:textId="41E47A2C" w:rsidR="00D74C21" w:rsidRPr="00215427" w:rsidRDefault="00D74C21" w:rsidP="002B014D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 xml:space="preserve">Computer Science 473: Operating Systems. Included low-level </w:t>
      </w:r>
      <w:r w:rsidR="008C0904">
        <w:rPr>
          <w:rFonts w:ascii="Times New Roman" w:hAnsi="Times New Roman" w:cs="Times New Roman"/>
          <w:szCs w:val="20"/>
        </w:rPr>
        <w:t>topics</w:t>
      </w:r>
      <w:r w:rsidR="002B014D">
        <w:rPr>
          <w:rFonts w:ascii="Times New Roman" w:hAnsi="Times New Roman" w:cs="Times New Roman"/>
          <w:szCs w:val="20"/>
        </w:rPr>
        <w:t>:</w:t>
      </w:r>
      <w:r w:rsidR="008C0904">
        <w:rPr>
          <w:rFonts w:ascii="Times New Roman" w:hAnsi="Times New Roman" w:cs="Times New Roman"/>
          <w:szCs w:val="20"/>
        </w:rPr>
        <w:t xml:space="preserve"> s</w:t>
      </w:r>
      <w:r>
        <w:rPr>
          <w:rFonts w:ascii="Times New Roman" w:hAnsi="Times New Roman" w:cs="Times New Roman"/>
          <w:szCs w:val="20"/>
        </w:rPr>
        <w:t xml:space="preserve">cheduling, paging, concurrency </w:t>
      </w:r>
      <w:r w:rsidR="00966ED6">
        <w:rPr>
          <w:rFonts w:ascii="Times New Roman" w:hAnsi="Times New Roman" w:cs="Times New Roman"/>
          <w:szCs w:val="20"/>
        </w:rPr>
        <w:t xml:space="preserve">and </w:t>
      </w:r>
      <w:r>
        <w:rPr>
          <w:rFonts w:ascii="Times New Roman" w:hAnsi="Times New Roman" w:cs="Times New Roman"/>
          <w:szCs w:val="20"/>
        </w:rPr>
        <w:t>file systems.</w:t>
      </w:r>
      <w:r w:rsidR="003A4F0B">
        <w:rPr>
          <w:rFonts w:ascii="Times New Roman" w:hAnsi="Times New Roman" w:cs="Times New Roman"/>
          <w:szCs w:val="20"/>
        </w:rPr>
        <w:t xml:space="preserve"> </w:t>
      </w:r>
    </w:p>
    <w:p w14:paraId="28B52203" w14:textId="3BCF1B00" w:rsidR="00215427" w:rsidRPr="00C40455" w:rsidRDefault="00215427" w:rsidP="00D74C21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 xml:space="preserve">Computer Science 443: Network Security. </w:t>
      </w:r>
      <w:r w:rsidR="00BA2011">
        <w:rPr>
          <w:rFonts w:ascii="Times New Roman" w:hAnsi="Times New Roman" w:cs="Times New Roman"/>
          <w:szCs w:val="20"/>
        </w:rPr>
        <w:t>Subjects</w:t>
      </w:r>
      <w:r>
        <w:rPr>
          <w:rFonts w:ascii="Times New Roman" w:hAnsi="Times New Roman" w:cs="Times New Roman"/>
          <w:szCs w:val="20"/>
        </w:rPr>
        <w:t xml:space="preserve"> </w:t>
      </w:r>
      <w:r w:rsidR="00684FC9">
        <w:rPr>
          <w:rFonts w:ascii="Times New Roman" w:hAnsi="Times New Roman" w:cs="Times New Roman"/>
          <w:szCs w:val="20"/>
        </w:rPr>
        <w:t>varying</w:t>
      </w:r>
      <w:r>
        <w:rPr>
          <w:rFonts w:ascii="Times New Roman" w:hAnsi="Times New Roman" w:cs="Times New Roman"/>
          <w:szCs w:val="20"/>
        </w:rPr>
        <w:t xml:space="preserve"> from cryptography, security protocols, vulnerabilities and attacks such</w:t>
      </w:r>
      <w:r w:rsidR="00A3493D">
        <w:rPr>
          <w:rFonts w:ascii="Times New Roman" w:hAnsi="Times New Roman" w:cs="Times New Roman"/>
          <w:szCs w:val="20"/>
        </w:rPr>
        <w:t xml:space="preserve"> a</w:t>
      </w:r>
      <w:r>
        <w:rPr>
          <w:rFonts w:ascii="Times New Roman" w:hAnsi="Times New Roman" w:cs="Times New Roman"/>
          <w:szCs w:val="20"/>
        </w:rPr>
        <w:t>s buffer overflows and others.</w:t>
      </w:r>
      <w:r w:rsidR="003A4F0B">
        <w:rPr>
          <w:rFonts w:ascii="Times New Roman" w:hAnsi="Times New Roman" w:cs="Times New Roman"/>
          <w:szCs w:val="20"/>
        </w:rPr>
        <w:t xml:space="preserve"> </w:t>
      </w:r>
    </w:p>
    <w:p w14:paraId="45C27E38" w14:textId="0A693D80" w:rsidR="00C40455" w:rsidRPr="00C40455" w:rsidRDefault="00C40455" w:rsidP="00736F46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>Computer Science 362:</w:t>
      </w:r>
      <w:r w:rsidR="003A7197">
        <w:rPr>
          <w:rFonts w:ascii="Times New Roman" w:hAnsi="Times New Roman" w:cs="Times New Roman"/>
          <w:szCs w:val="20"/>
        </w:rPr>
        <w:t xml:space="preserve"> Communication Networks. In depth learning of </w:t>
      </w:r>
      <w:r w:rsidR="001B4AB9">
        <w:rPr>
          <w:rFonts w:ascii="Times New Roman" w:hAnsi="Times New Roman" w:cs="Times New Roman"/>
          <w:szCs w:val="20"/>
        </w:rPr>
        <w:t xml:space="preserve">the </w:t>
      </w:r>
      <w:r w:rsidR="00736F46">
        <w:rPr>
          <w:rFonts w:ascii="Times New Roman" w:hAnsi="Times New Roman" w:cs="Times New Roman"/>
          <w:szCs w:val="20"/>
        </w:rPr>
        <w:t xml:space="preserve">OSI </w:t>
      </w:r>
      <w:r w:rsidR="001B4AB9">
        <w:rPr>
          <w:rFonts w:ascii="Times New Roman" w:hAnsi="Times New Roman" w:cs="Times New Roman"/>
          <w:szCs w:val="20"/>
        </w:rPr>
        <w:t>layer</w:t>
      </w:r>
      <w:r w:rsidR="00736F46">
        <w:rPr>
          <w:rFonts w:ascii="Times New Roman" w:hAnsi="Times New Roman" w:cs="Times New Roman"/>
          <w:szCs w:val="20"/>
        </w:rPr>
        <w:t xml:space="preserve"> model</w:t>
      </w:r>
      <w:r w:rsidR="001B4AB9">
        <w:rPr>
          <w:rFonts w:ascii="Times New Roman" w:hAnsi="Times New Roman" w:cs="Times New Roman"/>
          <w:szCs w:val="20"/>
        </w:rPr>
        <w:t xml:space="preserve"> </w:t>
      </w:r>
      <w:r w:rsidR="00736F46">
        <w:rPr>
          <w:rFonts w:ascii="Times New Roman" w:hAnsi="Times New Roman" w:cs="Times New Roman"/>
          <w:szCs w:val="20"/>
        </w:rPr>
        <w:t>including</w:t>
      </w:r>
      <w:r w:rsidR="00AE5BE8">
        <w:rPr>
          <w:rFonts w:ascii="Times New Roman" w:hAnsi="Times New Roman" w:cs="Times New Roman"/>
          <w:szCs w:val="20"/>
        </w:rPr>
        <w:t xml:space="preserve"> </w:t>
      </w:r>
      <w:r w:rsidR="001B4AB9">
        <w:rPr>
          <w:rFonts w:ascii="Times New Roman" w:hAnsi="Times New Roman" w:cs="Times New Roman"/>
          <w:szCs w:val="20"/>
        </w:rPr>
        <w:t xml:space="preserve">application, transport, </w:t>
      </w:r>
      <w:r w:rsidR="00736F46">
        <w:rPr>
          <w:rFonts w:ascii="Times New Roman" w:hAnsi="Times New Roman" w:cs="Times New Roman"/>
          <w:szCs w:val="20"/>
        </w:rPr>
        <w:t xml:space="preserve">and </w:t>
      </w:r>
      <w:r w:rsidR="001B4AB9">
        <w:rPr>
          <w:rFonts w:ascii="Times New Roman" w:hAnsi="Times New Roman" w:cs="Times New Roman"/>
          <w:szCs w:val="20"/>
        </w:rPr>
        <w:t xml:space="preserve">network </w:t>
      </w:r>
      <w:r w:rsidR="00736F46">
        <w:rPr>
          <w:rFonts w:ascii="Times New Roman" w:hAnsi="Times New Roman" w:cs="Times New Roman"/>
          <w:szCs w:val="20"/>
        </w:rPr>
        <w:t>layers</w:t>
      </w:r>
      <w:r w:rsidR="001B4AB9">
        <w:rPr>
          <w:rFonts w:ascii="Times New Roman" w:hAnsi="Times New Roman" w:cs="Times New Roman"/>
          <w:szCs w:val="20"/>
        </w:rPr>
        <w:t xml:space="preserve">. </w:t>
      </w:r>
    </w:p>
    <w:p w14:paraId="51710C80" w14:textId="7070D4FB" w:rsidR="00C40455" w:rsidRPr="00835AF1" w:rsidRDefault="00C40455" w:rsidP="00D74C21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Cs w:val="20"/>
        </w:rPr>
        <w:t xml:space="preserve">Computer Science 431W: Extensive database design class. Relational and </w:t>
      </w:r>
      <w:r w:rsidR="007B311C">
        <w:rPr>
          <w:rFonts w:ascii="Times New Roman" w:hAnsi="Times New Roman" w:cs="Times New Roman"/>
          <w:szCs w:val="20"/>
        </w:rPr>
        <w:t>non-relational</w:t>
      </w:r>
      <w:r>
        <w:rPr>
          <w:rFonts w:ascii="Times New Roman" w:hAnsi="Times New Roman" w:cs="Times New Roman"/>
          <w:szCs w:val="20"/>
        </w:rPr>
        <w:t xml:space="preserve"> databases such as MySQL and </w:t>
      </w:r>
      <w:proofErr w:type="spellStart"/>
      <w:r>
        <w:rPr>
          <w:rFonts w:ascii="Times New Roman" w:hAnsi="Times New Roman" w:cs="Times New Roman"/>
          <w:szCs w:val="20"/>
        </w:rPr>
        <w:t>NoSQL</w:t>
      </w:r>
      <w:proofErr w:type="spellEnd"/>
      <w:r>
        <w:rPr>
          <w:rFonts w:ascii="Times New Roman" w:hAnsi="Times New Roman" w:cs="Times New Roman"/>
          <w:szCs w:val="20"/>
        </w:rPr>
        <w:t xml:space="preserve"> respectively. Developed a web ap</w:t>
      </w:r>
      <w:r w:rsidR="007013F6">
        <w:rPr>
          <w:rFonts w:ascii="Times New Roman" w:hAnsi="Times New Roman" w:cs="Times New Roman"/>
          <w:szCs w:val="20"/>
        </w:rPr>
        <w:t>plication in a team of 4 with a</w:t>
      </w:r>
      <w:r>
        <w:rPr>
          <w:rFonts w:ascii="Times New Roman" w:hAnsi="Times New Roman" w:cs="Times New Roman"/>
          <w:szCs w:val="20"/>
        </w:rPr>
        <w:t xml:space="preserve"> </w:t>
      </w:r>
      <w:r w:rsidR="007B311C">
        <w:rPr>
          <w:rFonts w:ascii="Times New Roman" w:hAnsi="Times New Roman" w:cs="Times New Roman"/>
          <w:szCs w:val="20"/>
        </w:rPr>
        <w:t>comprehensive</w:t>
      </w:r>
      <w:r>
        <w:rPr>
          <w:rFonts w:ascii="Times New Roman" w:hAnsi="Times New Roman" w:cs="Times New Roman"/>
          <w:szCs w:val="20"/>
        </w:rPr>
        <w:t xml:space="preserve"> design document that would serve as an online store with products, users and more stored on the database and being displayed on a front-end application.</w:t>
      </w:r>
    </w:p>
    <w:p w14:paraId="4AD1326C" w14:textId="77777777" w:rsidR="00BA1F4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Computer Science 465: In depth course on different data structures and algorithms.</w:t>
      </w:r>
    </w:p>
    <w:p w14:paraId="56883C70" w14:textId="77777777" w:rsidR="00BA1F4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Computer Science 311- Systems Programming. Unix systems programming in </w:t>
      </w:r>
      <w:r w:rsidRPr="00F477E6">
        <w:rPr>
          <w:rFonts w:ascii="Times New Roman" w:hAnsi="Times New Roman" w:cs="Times New Roman"/>
          <w:b/>
          <w:szCs w:val="20"/>
        </w:rPr>
        <w:t>C</w:t>
      </w:r>
      <w:r>
        <w:rPr>
          <w:rFonts w:ascii="Times New Roman" w:hAnsi="Times New Roman" w:cs="Times New Roman"/>
          <w:szCs w:val="20"/>
        </w:rPr>
        <w:t>. Virtual Machines using Ubuntu. Understood efficiency in terms of time and memory. Strong understanding on client-server operations.</w:t>
      </w:r>
    </w:p>
    <w:p w14:paraId="43838169" w14:textId="77777777" w:rsidR="00BA1F47" w:rsidRPr="00214B8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Computer Science 221- Object oriented programming with web-based applications. Used </w:t>
      </w:r>
      <w:proofErr w:type="spellStart"/>
      <w:r>
        <w:rPr>
          <w:rFonts w:ascii="Times New Roman" w:hAnsi="Times New Roman" w:cs="Times New Roman"/>
          <w:szCs w:val="20"/>
        </w:rPr>
        <w:t>Netbeans</w:t>
      </w:r>
      <w:proofErr w:type="spellEnd"/>
      <w:r>
        <w:rPr>
          <w:rFonts w:ascii="Times New Roman" w:hAnsi="Times New Roman" w:cs="Times New Roman"/>
          <w:szCs w:val="20"/>
        </w:rPr>
        <w:t xml:space="preserve"> GUI to develop a “paint app”. Created a scheduling appointment system using </w:t>
      </w:r>
      <w:r>
        <w:rPr>
          <w:rFonts w:ascii="Times New Roman" w:hAnsi="Times New Roman" w:cs="Times New Roman"/>
          <w:b/>
          <w:szCs w:val="20"/>
        </w:rPr>
        <w:t xml:space="preserve">SQL </w:t>
      </w:r>
      <w:r>
        <w:rPr>
          <w:rFonts w:ascii="Times New Roman" w:hAnsi="Times New Roman" w:cs="Times New Roman"/>
          <w:szCs w:val="20"/>
        </w:rPr>
        <w:t xml:space="preserve">for the database management and </w:t>
      </w:r>
      <w:r>
        <w:rPr>
          <w:rFonts w:ascii="Times New Roman" w:hAnsi="Times New Roman" w:cs="Times New Roman"/>
          <w:b/>
          <w:szCs w:val="20"/>
        </w:rPr>
        <w:t xml:space="preserve">Java </w:t>
      </w:r>
      <w:r>
        <w:rPr>
          <w:rFonts w:ascii="Times New Roman" w:hAnsi="Times New Roman" w:cs="Times New Roman"/>
          <w:szCs w:val="20"/>
        </w:rPr>
        <w:t>for the GUI.</w:t>
      </w:r>
    </w:p>
    <w:p w14:paraId="27086220" w14:textId="77777777" w:rsidR="00BA1F47" w:rsidRPr="00214B87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Computer Science 122- </w:t>
      </w:r>
      <w:r>
        <w:rPr>
          <w:rFonts w:ascii="Times New Roman" w:hAnsi="Times New Roman" w:cs="Times New Roman"/>
          <w:szCs w:val="20"/>
          <w:lang w:eastAsia="ja-JP"/>
        </w:rPr>
        <w:t xml:space="preserve">Intermediate Programming, </w:t>
      </w:r>
      <w:r w:rsidRPr="00350AE1">
        <w:rPr>
          <w:rFonts w:ascii="Times New Roman" w:hAnsi="Times New Roman" w:cs="Times New Roman"/>
          <w:szCs w:val="20"/>
          <w:lang w:eastAsia="ja-JP"/>
        </w:rPr>
        <w:t>Object-oriented programming,</w:t>
      </w:r>
      <w:r>
        <w:rPr>
          <w:rFonts w:ascii="Times New Roman" w:hAnsi="Times New Roman" w:cs="Times New Roman"/>
          <w:szCs w:val="20"/>
          <w:lang w:eastAsia="ja-JP"/>
        </w:rPr>
        <w:t xml:space="preserve"> recursion, analysis of sorting algorithms, </w:t>
      </w:r>
      <w:r w:rsidRPr="00350AE1">
        <w:rPr>
          <w:rFonts w:ascii="Times New Roman" w:hAnsi="Times New Roman" w:cs="Times New Roman"/>
          <w:szCs w:val="20"/>
          <w:lang w:eastAsia="ja-JP"/>
        </w:rPr>
        <w:t>fundamental data structures</w:t>
      </w:r>
      <w:r>
        <w:rPr>
          <w:rFonts w:ascii="Times New Roman" w:hAnsi="Times New Roman" w:cs="Times New Roman"/>
          <w:szCs w:val="20"/>
          <w:lang w:eastAsia="ja-JP"/>
        </w:rPr>
        <w:t xml:space="preserve"> such as Linked Lists, Hash Tables, Stacks, Queues and Binary Trees in </w:t>
      </w:r>
      <w:r>
        <w:rPr>
          <w:rFonts w:ascii="Times New Roman" w:hAnsi="Times New Roman" w:cs="Times New Roman"/>
          <w:b/>
          <w:szCs w:val="20"/>
          <w:lang w:eastAsia="ja-JP"/>
        </w:rPr>
        <w:t>C++</w:t>
      </w:r>
      <w:r>
        <w:rPr>
          <w:rFonts w:ascii="Times New Roman" w:hAnsi="Times New Roman" w:cs="Times New Roman"/>
          <w:szCs w:val="20"/>
          <w:lang w:eastAsia="ja-JP"/>
        </w:rPr>
        <w:t xml:space="preserve">.         </w:t>
      </w:r>
    </w:p>
    <w:p w14:paraId="07A93C52" w14:textId="77777777" w:rsidR="00BA1F47" w:rsidRPr="000C33BE" w:rsidRDefault="00BA1F47" w:rsidP="00BA1F47">
      <w:pPr>
        <w:pStyle w:val="BodyText"/>
        <w:numPr>
          <w:ilvl w:val="0"/>
          <w:numId w:val="1"/>
        </w:numPr>
        <w:spacing w:after="0"/>
        <w:rPr>
          <w:rFonts w:ascii="Times New Roman" w:hAnsi="Times New Roman" w:cs="Times New Roman"/>
          <w:szCs w:val="20"/>
        </w:rPr>
      </w:pPr>
      <w:r w:rsidRPr="0004430B">
        <w:rPr>
          <w:rFonts w:ascii="Times New Roman" w:hAnsi="Times New Roman" w:cs="Times New Roman"/>
          <w:szCs w:val="20"/>
        </w:rPr>
        <w:t xml:space="preserve">Computer Science 121- </w:t>
      </w:r>
      <w:r>
        <w:rPr>
          <w:rFonts w:ascii="Times New Roman" w:hAnsi="Times New Roman" w:cs="Times New Roman"/>
          <w:szCs w:val="20"/>
        </w:rPr>
        <w:t xml:space="preserve">Intro to Programming Technology. Created Black Jack, Master Mind and Go Fish. </w:t>
      </w:r>
      <w:r w:rsidRPr="00F477E6">
        <w:rPr>
          <w:rFonts w:ascii="Times New Roman" w:hAnsi="Times New Roman" w:cs="Times New Roman"/>
          <w:b/>
          <w:szCs w:val="20"/>
        </w:rPr>
        <w:t>C++</w:t>
      </w:r>
      <w:r w:rsidRPr="00F477E6">
        <w:rPr>
          <w:rFonts w:ascii="Times New Roman" w:hAnsi="Times New Roman" w:cs="Times New Roman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  </w:t>
      </w:r>
    </w:p>
    <w:p w14:paraId="027BCF57" w14:textId="77777777" w:rsidR="00BA1F47" w:rsidRDefault="00BA1F47" w:rsidP="00BA1F47">
      <w:pPr>
        <w:pStyle w:val="BodyText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Calculus I, II, III. Linear algebra, Matrix algebra and Linear Programming.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Pr="000C33BE">
        <w:rPr>
          <w:rFonts w:ascii="Times New Roman" w:hAnsi="Times New Roman" w:cs="Times New Roman"/>
          <w:b/>
          <w:szCs w:val="20"/>
        </w:rPr>
        <w:t xml:space="preserve">                </w:t>
      </w:r>
      <w:r>
        <w:rPr>
          <w:rFonts w:ascii="Times New Roman" w:hAnsi="Times New Roman" w:cs="Times New Roman"/>
          <w:b/>
          <w:szCs w:val="20"/>
        </w:rPr>
        <w:t xml:space="preserve">                                   </w:t>
      </w:r>
    </w:p>
    <w:p w14:paraId="0EA0486A" w14:textId="74DDFD17" w:rsidR="00BA1F47" w:rsidRDefault="00BA1F47" w:rsidP="00BA1F47">
      <w:pPr>
        <w:pStyle w:val="BodyText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Cs w:val="20"/>
        </w:rPr>
      </w:pPr>
      <w:r w:rsidRPr="00F448BA">
        <w:rPr>
          <w:rFonts w:ascii="Times New Roman" w:hAnsi="Times New Roman" w:cs="Times New Roman"/>
          <w:szCs w:val="20"/>
        </w:rPr>
        <w:t xml:space="preserve">AP Computer Science in High School led to proficient skills with </w:t>
      </w:r>
      <w:r w:rsidRPr="00F448BA">
        <w:rPr>
          <w:rFonts w:ascii="Times New Roman" w:hAnsi="Times New Roman" w:cs="Times New Roman"/>
          <w:b/>
          <w:szCs w:val="20"/>
        </w:rPr>
        <w:t>Java</w:t>
      </w:r>
      <w:r w:rsidRPr="00F448BA">
        <w:rPr>
          <w:rFonts w:ascii="Times New Roman" w:hAnsi="Times New Roman" w:cs="Times New Roman"/>
          <w:szCs w:val="20"/>
        </w:rPr>
        <w:t>. Made several projects such as the game Snake, the card game War, simulated an online store.</w:t>
      </w:r>
      <w:r>
        <w:rPr>
          <w:rFonts w:ascii="Times New Roman" w:hAnsi="Times New Roman" w:cs="Times New Roman"/>
          <w:szCs w:val="20"/>
        </w:rPr>
        <w:t xml:space="preserve"> Learned and applied skills to program a robot using </w:t>
      </w:r>
      <w:r w:rsidRPr="009F5E3F">
        <w:rPr>
          <w:rFonts w:ascii="Times New Roman" w:hAnsi="Times New Roman" w:cs="Times New Roman"/>
          <w:b/>
          <w:szCs w:val="20"/>
        </w:rPr>
        <w:t>Python</w:t>
      </w:r>
      <w:r>
        <w:rPr>
          <w:rFonts w:ascii="Times New Roman" w:hAnsi="Times New Roman" w:cs="Times New Roman"/>
          <w:szCs w:val="20"/>
        </w:rPr>
        <w:t>.</w:t>
      </w:r>
      <w:r w:rsidRPr="00C46A9E">
        <w:rPr>
          <w:rFonts w:ascii="Times New Roman" w:hAnsi="Times New Roman" w:cs="Times New Roman"/>
        </w:rPr>
        <w:tab/>
        <w:t xml:space="preserve">                     </w:t>
      </w:r>
    </w:p>
    <w:p w14:paraId="03434D8D" w14:textId="77777777" w:rsidR="003A4F0B" w:rsidRPr="003A4F0B" w:rsidRDefault="003A4F0B" w:rsidP="00BA1F47">
      <w:pPr>
        <w:pStyle w:val="BodyText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Cs w:val="20"/>
        </w:rPr>
      </w:pPr>
    </w:p>
    <w:p w14:paraId="6D8CC8A6" w14:textId="1116AC9A" w:rsidR="00A03539" w:rsidRPr="00835AF1" w:rsidRDefault="00BA1F47" w:rsidP="00BA1F47">
      <w:pPr>
        <w:pStyle w:val="BodyText"/>
        <w:rPr>
          <w:rFonts w:ascii="Times New Roman" w:hAnsi="Times New Roman" w:cs="Times New Roman"/>
          <w:b/>
          <w:i/>
          <w:sz w:val="28"/>
          <w:szCs w:val="28"/>
        </w:rPr>
      </w:pPr>
      <w:r w:rsidRPr="00835AF1">
        <w:rPr>
          <w:rFonts w:ascii="Times New Roman" w:hAnsi="Times New Roman" w:cs="Times New Roman"/>
          <w:b/>
          <w:i/>
          <w:sz w:val="28"/>
          <w:szCs w:val="28"/>
        </w:rPr>
        <w:t>Extra Curricular Activities</w:t>
      </w:r>
    </w:p>
    <w:p w14:paraId="3F0F3A88" w14:textId="317DBDBD" w:rsidR="00A03539" w:rsidRPr="00CC60FD" w:rsidRDefault="00A03539" w:rsidP="00A03539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Won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TechHiring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challenge award on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HackPsu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(2016) with a team of 4 for creating a web application that facilita</w:t>
      </w:r>
      <w:r w:rsidR="003A4F0B">
        <w:rPr>
          <w:rFonts w:ascii="Times New Roman" w:hAnsi="Times New Roman" w:cs="Times New Roman"/>
          <w:szCs w:val="20"/>
          <w:lang w:eastAsia="ja-JP"/>
        </w:rPr>
        <w:t>tes hiring technical candidates.</w:t>
      </w:r>
    </w:p>
    <w:p w14:paraId="464556C3" w14:textId="389DBD83" w:rsidR="00A03539" w:rsidRPr="00CC60FD" w:rsidRDefault="00A03539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Set up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NodeJs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server to host backend API to communicate with front-end and Mongo DB. Helped organized the overall architecture, front-end design, and mainta</w:t>
      </w:r>
      <w:r w:rsidR="006C0240">
        <w:rPr>
          <w:rFonts w:ascii="Times New Roman" w:hAnsi="Times New Roman" w:cs="Times New Roman"/>
          <w:szCs w:val="20"/>
          <w:lang w:eastAsia="ja-JP"/>
        </w:rPr>
        <w:t>ined version control on Github</w:t>
      </w:r>
      <w:r>
        <w:rPr>
          <w:rFonts w:ascii="Times New Roman" w:hAnsi="Times New Roman" w:cs="Times New Roman"/>
          <w:szCs w:val="20"/>
          <w:lang w:eastAsia="ja-JP"/>
        </w:rPr>
        <w:t xml:space="preserve"> using pull requests and branches.</w:t>
      </w:r>
    </w:p>
    <w:p w14:paraId="4CFA72B4" w14:textId="2D91A99A" w:rsidR="00A03539" w:rsidRPr="006C0240" w:rsidRDefault="00A03539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Website portrayed basic profile information but also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Stackoverflow’s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API as well as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Github’s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API to retrieve profile data such as reputation, commits, etc</w:t>
      </w:r>
      <w:r w:rsidR="003A4F0B">
        <w:rPr>
          <w:rFonts w:ascii="Times New Roman" w:hAnsi="Times New Roman" w:cs="Times New Roman"/>
          <w:szCs w:val="20"/>
          <w:lang w:eastAsia="ja-JP"/>
        </w:rPr>
        <w:t>.</w:t>
      </w:r>
    </w:p>
    <w:p w14:paraId="167C17C5" w14:textId="2F1D015C" w:rsidR="006C0240" w:rsidRPr="00A03539" w:rsidRDefault="0083346C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hyperlink r:id="rId9" w:history="1">
        <w:r w:rsidRPr="0041592C">
          <w:rPr>
            <w:rStyle w:val="Hyperlink"/>
            <w:rFonts w:ascii="Times New Roman" w:hAnsi="Times New Roman" w:cs="Times New Roman"/>
            <w:szCs w:val="20"/>
            <w:lang w:eastAsia="ja-JP"/>
          </w:rPr>
          <w:t>https://github.com/kevinco26/hackpsu2016</w:t>
        </w:r>
      </w:hyperlink>
      <w:r>
        <w:rPr>
          <w:rFonts w:ascii="Times New Roman" w:hAnsi="Times New Roman" w:cs="Times New Roman"/>
          <w:szCs w:val="20"/>
          <w:lang w:eastAsia="ja-JP"/>
        </w:rPr>
        <w:t xml:space="preserve"> </w:t>
      </w:r>
    </w:p>
    <w:p w14:paraId="47C7A82D" w14:textId="77777777" w:rsidR="00A03539" w:rsidRPr="00D16A15" w:rsidRDefault="00A03539" w:rsidP="00A03539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Created a web app with node.js that uses socket.io for real time chat.</w:t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  <w:r>
        <w:rPr>
          <w:rFonts w:ascii="Times New Roman" w:hAnsi="Times New Roman" w:cs="Times New Roman"/>
          <w:szCs w:val="20"/>
          <w:lang w:eastAsia="ja-JP"/>
        </w:rPr>
        <w:tab/>
      </w:r>
    </w:p>
    <w:p w14:paraId="73A44D95" w14:textId="77777777" w:rsidR="00A03539" w:rsidRPr="00173A8F" w:rsidRDefault="00A03539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Main idea consists of a chat application for different Penn State classes in which any student can join to a “room” and ask questions about topics not understood in class, or any other help in general. Completely anonymous to let shy users express themselves.</w:t>
      </w:r>
    </w:p>
    <w:p w14:paraId="013494BE" w14:textId="421A1622" w:rsidR="00173A8F" w:rsidRPr="00173A8F" w:rsidRDefault="0083346C" w:rsidP="00A03539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szCs w:val="20"/>
        </w:rPr>
      </w:pPr>
      <w:hyperlink r:id="rId10" w:history="1">
        <w:r w:rsidRPr="0041592C">
          <w:rPr>
            <w:rStyle w:val="Hyperlink"/>
            <w:rFonts w:ascii="Times New Roman" w:hAnsi="Times New Roman" w:cs="Times New Roman"/>
            <w:szCs w:val="20"/>
          </w:rPr>
          <w:t>https://github.com/kevinco26/classroom-chat</w:t>
        </w:r>
      </w:hyperlink>
      <w:r>
        <w:rPr>
          <w:rFonts w:ascii="Times New Roman" w:hAnsi="Times New Roman" w:cs="Times New Roman"/>
          <w:szCs w:val="20"/>
        </w:rPr>
        <w:t xml:space="preserve"> </w:t>
      </w:r>
    </w:p>
    <w:p w14:paraId="48C760D0" w14:textId="5224C842" w:rsidR="00BA1F47" w:rsidRPr="00805ADF" w:rsidRDefault="00BA1F47" w:rsidP="00BA1F47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Participated in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HackPsu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. A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hackathon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 xml:space="preserve"> tailored to create apps or projects for 24 hours.</w:t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  <w:r w:rsidR="007511BD">
        <w:rPr>
          <w:rFonts w:ascii="Times New Roman" w:hAnsi="Times New Roman" w:cs="Times New Roman"/>
          <w:szCs w:val="20"/>
          <w:lang w:eastAsia="ja-JP"/>
        </w:rPr>
        <w:tab/>
      </w:r>
    </w:p>
    <w:p w14:paraId="7A0BA909" w14:textId="34FB31C3" w:rsidR="00BA1F47" w:rsidRPr="008C30CD" w:rsidRDefault="00C309ED" w:rsidP="00AE5BE8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Developed</w:t>
      </w:r>
      <w:r w:rsidR="00BA1F47">
        <w:rPr>
          <w:rFonts w:ascii="Times New Roman" w:hAnsi="Times New Roman" w:cs="Times New Roman"/>
          <w:szCs w:val="20"/>
          <w:lang w:eastAsia="ja-JP"/>
        </w:rPr>
        <w:t xml:space="preserve"> an app for the Pebble watch that schedules reminders for people that take medicines very often.</w:t>
      </w:r>
      <w:r w:rsidR="00AE5BE8" w:rsidRPr="008C30CD">
        <w:rPr>
          <w:rFonts w:ascii="Times New Roman" w:hAnsi="Times New Roman" w:cs="Times New Roman"/>
          <w:b/>
          <w:szCs w:val="20"/>
        </w:rPr>
        <w:t xml:space="preserve"> </w:t>
      </w:r>
    </w:p>
    <w:p w14:paraId="2C60AA18" w14:textId="77777777" w:rsidR="00BA1F47" w:rsidRPr="008C30CD" w:rsidRDefault="00BA1F47" w:rsidP="00BA1F47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>The app generates requests to a webserver containing information such as name of the pills, time and day using Ajax.</w:t>
      </w:r>
    </w:p>
    <w:p w14:paraId="7DCFFCDA" w14:textId="1E5D6B57" w:rsidR="0083346C" w:rsidRDefault="00BA1F47" w:rsidP="0083346C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Users send information from an </w:t>
      </w:r>
      <w:r w:rsidR="00C309ED">
        <w:rPr>
          <w:rFonts w:ascii="Times New Roman" w:hAnsi="Times New Roman" w:cs="Times New Roman"/>
          <w:szCs w:val="20"/>
          <w:lang w:eastAsia="ja-JP"/>
        </w:rPr>
        <w:t xml:space="preserve">HTML </w:t>
      </w:r>
      <w:r>
        <w:rPr>
          <w:rFonts w:ascii="Times New Roman" w:hAnsi="Times New Roman" w:cs="Times New Roman"/>
          <w:szCs w:val="20"/>
          <w:lang w:eastAsia="ja-JP"/>
        </w:rPr>
        <w:t xml:space="preserve">page to the webserver using express.js and the information is then stored on Mongo DB. </w:t>
      </w:r>
    </w:p>
    <w:p w14:paraId="49B650A1" w14:textId="54EDB8D9" w:rsidR="0045188B" w:rsidRPr="003F1CD8" w:rsidRDefault="003F1CD8" w:rsidP="0083346C">
      <w:pPr>
        <w:pStyle w:val="BodyText"/>
        <w:numPr>
          <w:ilvl w:val="1"/>
          <w:numId w:val="2"/>
        </w:numPr>
        <w:spacing w:after="100"/>
        <w:rPr>
          <w:rFonts w:ascii="Times New Roman" w:hAnsi="Times New Roman" w:cs="Times New Roman"/>
          <w:szCs w:val="20"/>
        </w:rPr>
      </w:pPr>
      <w:hyperlink r:id="rId11" w:history="1">
        <w:r w:rsidRPr="003F1CD8">
          <w:rPr>
            <w:rStyle w:val="Hyperlink"/>
            <w:rFonts w:ascii="Times New Roman" w:hAnsi="Times New Roman" w:cs="Times New Roman"/>
            <w:szCs w:val="20"/>
          </w:rPr>
          <w:t>https://github.com/kevinco26/PebbleFace</w:t>
        </w:r>
      </w:hyperlink>
      <w:r w:rsidRPr="003F1CD8">
        <w:rPr>
          <w:rFonts w:ascii="Times New Roman" w:hAnsi="Times New Roman" w:cs="Times New Roman"/>
          <w:szCs w:val="20"/>
        </w:rPr>
        <w:t xml:space="preserve"> </w:t>
      </w:r>
      <w:bookmarkStart w:id="1" w:name="_GoBack"/>
      <w:bookmarkEnd w:id="1"/>
    </w:p>
    <w:p w14:paraId="3B57256D" w14:textId="77777777" w:rsidR="00A03539" w:rsidRPr="007511BD" w:rsidRDefault="00A03539" w:rsidP="00A03539">
      <w:pPr>
        <w:pStyle w:val="BodyText"/>
        <w:numPr>
          <w:ilvl w:val="0"/>
          <w:numId w:val="2"/>
        </w:numPr>
        <w:spacing w:after="10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  <w:lang w:eastAsia="ja-JP"/>
        </w:rPr>
        <w:t xml:space="preserve">Participated in </w:t>
      </w:r>
      <w:proofErr w:type="spellStart"/>
      <w:r>
        <w:rPr>
          <w:rFonts w:ascii="Times New Roman" w:hAnsi="Times New Roman" w:cs="Times New Roman"/>
          <w:szCs w:val="20"/>
          <w:lang w:eastAsia="ja-JP"/>
        </w:rPr>
        <w:t>CodePsu</w:t>
      </w:r>
      <w:proofErr w:type="spellEnd"/>
      <w:r>
        <w:rPr>
          <w:rFonts w:ascii="Times New Roman" w:hAnsi="Times New Roman" w:cs="Times New Roman"/>
          <w:szCs w:val="20"/>
          <w:lang w:eastAsia="ja-JP"/>
        </w:rPr>
        <w:t>:</w:t>
      </w:r>
      <w:r w:rsidRPr="0082257C">
        <w:rPr>
          <w:rFonts w:ascii="Times New Roman" w:hAnsi="Times New Roman" w:cs="Times New Roman"/>
          <w:szCs w:val="20"/>
          <w:lang w:eastAsia="ja-JP"/>
        </w:rPr>
        <w:t xml:space="preserve"> Penn State </w:t>
      </w:r>
      <w:r>
        <w:rPr>
          <w:rFonts w:ascii="Times New Roman" w:hAnsi="Times New Roman" w:cs="Times New Roman"/>
          <w:szCs w:val="20"/>
          <w:lang w:eastAsia="ja-JP"/>
        </w:rPr>
        <w:t>coding challenge</w:t>
      </w:r>
      <w:r w:rsidRPr="0082257C">
        <w:rPr>
          <w:rFonts w:ascii="Times New Roman" w:hAnsi="Times New Roman" w:cs="Times New Roman"/>
          <w:szCs w:val="20"/>
          <w:lang w:eastAsia="ja-JP"/>
        </w:rPr>
        <w:t>. Teams of 3 gather to solve logic and programming puzzles.</w:t>
      </w:r>
      <w:r>
        <w:rPr>
          <w:rFonts w:ascii="Times New Roman" w:hAnsi="Times New Roman" w:cs="Times New Roman"/>
          <w:szCs w:val="20"/>
          <w:lang w:eastAsia="ja-JP"/>
        </w:rPr>
        <w:t xml:space="preserve"> </w:t>
      </w:r>
      <w:r>
        <w:rPr>
          <w:rFonts w:ascii="Times New Roman" w:hAnsi="Times New Roman" w:cs="Times New Roman"/>
          <w:szCs w:val="20"/>
          <w:lang w:eastAsia="ja-JP"/>
        </w:rPr>
        <w:tab/>
      </w:r>
    </w:p>
    <w:p w14:paraId="35ACA588" w14:textId="77777777" w:rsidR="00A03539" w:rsidRPr="00CC2F29" w:rsidRDefault="00A03539" w:rsidP="00A03539">
      <w:pPr>
        <w:pStyle w:val="BodyText"/>
        <w:spacing w:after="100"/>
        <w:ind w:left="1440"/>
        <w:rPr>
          <w:rFonts w:ascii="Times New Roman" w:hAnsi="Times New Roman" w:cs="Times New Roman"/>
          <w:b/>
          <w:szCs w:val="20"/>
        </w:rPr>
      </w:pPr>
    </w:p>
    <w:sectPr w:rsidR="00A03539" w:rsidRPr="00CC2F29" w:rsidSect="00CC2F29">
      <w:footerReference w:type="default" r:id="rId12"/>
      <w:headerReference w:type="first" r:id="rId13"/>
      <w:pgSz w:w="12240" w:h="15840"/>
      <w:pgMar w:top="720" w:right="720" w:bottom="720" w:left="720" w:header="504" w:footer="21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DA926" w14:textId="77777777" w:rsidR="0045188B" w:rsidRDefault="0045188B">
      <w:r>
        <w:separator/>
      </w:r>
    </w:p>
  </w:endnote>
  <w:endnote w:type="continuationSeparator" w:id="0">
    <w:p w14:paraId="693AD471" w14:textId="77777777" w:rsidR="0045188B" w:rsidRDefault="00451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CB21D" w14:textId="77777777" w:rsidR="0045188B" w:rsidRDefault="0045188B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3F1CD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E2766" w14:textId="77777777" w:rsidR="0045188B" w:rsidRDefault="0045188B">
      <w:r>
        <w:separator/>
      </w:r>
    </w:p>
  </w:footnote>
  <w:footnote w:type="continuationSeparator" w:id="0">
    <w:p w14:paraId="322772FF" w14:textId="77777777" w:rsidR="0045188B" w:rsidRDefault="004518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908C1" w14:textId="77777777" w:rsidR="0045188B" w:rsidRPr="00D610CD" w:rsidRDefault="0045188B" w:rsidP="00CC2F29">
    <w:pPr>
      <w:jc w:val="center"/>
      <w:rPr>
        <w:rFonts w:ascii="Times New Roman" w:hAnsi="Times New Roman"/>
        <w:b/>
        <w:sz w:val="40"/>
        <w:szCs w:val="40"/>
      </w:rPr>
    </w:pPr>
    <w:proofErr w:type="spellStart"/>
    <w:r w:rsidRPr="00D610CD">
      <w:rPr>
        <w:rFonts w:ascii="Times New Roman" w:hAnsi="Times New Roman"/>
        <w:b/>
        <w:sz w:val="40"/>
        <w:szCs w:val="40"/>
      </w:rPr>
      <w:t>Pinhas</w:t>
    </w:r>
    <w:proofErr w:type="spellEnd"/>
    <w:r w:rsidRPr="00D610CD">
      <w:rPr>
        <w:rFonts w:ascii="Times New Roman" w:hAnsi="Times New Roman"/>
        <w:b/>
        <w:sz w:val="40"/>
        <w:szCs w:val="40"/>
      </w:rPr>
      <w:t xml:space="preserve"> Kevin Cohen </w:t>
    </w:r>
  </w:p>
  <w:p w14:paraId="77019021" w14:textId="1B7104DA" w:rsidR="0045188B" w:rsidRDefault="0045188B" w:rsidP="00CC2F29">
    <w:pPr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445 </w:t>
    </w:r>
    <w:proofErr w:type="spellStart"/>
    <w:r>
      <w:rPr>
        <w:rFonts w:ascii="Times New Roman" w:hAnsi="Times New Roman"/>
        <w:b/>
        <w:sz w:val="24"/>
        <w:szCs w:val="24"/>
      </w:rPr>
      <w:t>Waupelani</w:t>
    </w:r>
    <w:proofErr w:type="spellEnd"/>
    <w:r>
      <w:rPr>
        <w:rFonts w:ascii="Times New Roman" w:hAnsi="Times New Roman"/>
        <w:b/>
        <w:sz w:val="24"/>
        <w:szCs w:val="24"/>
      </w:rPr>
      <w:t xml:space="preserve"> Drive Apt. K14, State College, PA 16801</w:t>
    </w:r>
    <w:r w:rsidRPr="00A870E0">
      <w:rPr>
        <w:rFonts w:ascii="Times New Roman" w:hAnsi="Times New Roman"/>
        <w:b/>
        <w:sz w:val="24"/>
        <w:szCs w:val="24"/>
      </w:rPr>
      <w:t xml:space="preserve"> </w:t>
    </w:r>
  </w:p>
  <w:p w14:paraId="12032ECA" w14:textId="77777777" w:rsidR="0045188B" w:rsidRPr="00A870E0" w:rsidRDefault="0045188B" w:rsidP="00CC2F29">
    <w:pPr>
      <w:jc w:val="center"/>
      <w:rPr>
        <w:rFonts w:ascii="Times New Roman" w:hAnsi="Times New Roman"/>
        <w:b/>
        <w:sz w:val="24"/>
        <w:szCs w:val="24"/>
      </w:rPr>
    </w:pPr>
    <w:r w:rsidRPr="00A870E0">
      <w:rPr>
        <w:rFonts w:ascii="Times New Roman" w:hAnsi="Times New Roman"/>
        <w:b/>
        <w:sz w:val="24"/>
        <w:szCs w:val="24"/>
      </w:rPr>
      <w:t xml:space="preserve">Phone: 786-556-1653 </w:t>
    </w:r>
    <w:r w:rsidRPr="00A870E0">
      <w:rPr>
        <w:rFonts w:ascii="Times New Roman" w:hAnsi="Times New Roman"/>
        <w:b/>
        <w:sz w:val="24"/>
        <w:szCs w:val="24"/>
      </w:rPr>
      <w:sym w:font="Wingdings 2" w:char="F097"/>
    </w:r>
    <w:r>
      <w:rPr>
        <w:rFonts w:ascii="Times New Roman" w:hAnsi="Times New Roman"/>
        <w:b/>
        <w:sz w:val="24"/>
        <w:szCs w:val="24"/>
      </w:rPr>
      <w:t xml:space="preserve"> E-mail: kevin.cohen26@gmail.com</w:t>
    </w:r>
  </w:p>
  <w:p w14:paraId="1F26A4F8" w14:textId="77777777" w:rsidR="0045188B" w:rsidRDefault="0045188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76B17"/>
    <w:multiLevelType w:val="hybridMultilevel"/>
    <w:tmpl w:val="3B62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647B4"/>
    <w:multiLevelType w:val="hybridMultilevel"/>
    <w:tmpl w:val="6696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E5F2B"/>
    <w:multiLevelType w:val="hybridMultilevel"/>
    <w:tmpl w:val="9FAAD718"/>
    <w:lvl w:ilvl="0" w:tplc="32044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77151"/>
    <w:multiLevelType w:val="hybridMultilevel"/>
    <w:tmpl w:val="DDAC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217DA"/>
    <w:multiLevelType w:val="hybridMultilevel"/>
    <w:tmpl w:val="7826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F73D1"/>
    <w:multiLevelType w:val="hybridMultilevel"/>
    <w:tmpl w:val="AFBE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D1E3A"/>
    <w:multiLevelType w:val="multilevel"/>
    <w:tmpl w:val="3822C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54258"/>
    <w:multiLevelType w:val="hybridMultilevel"/>
    <w:tmpl w:val="8F22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44C42"/>
    <w:multiLevelType w:val="hybridMultilevel"/>
    <w:tmpl w:val="6DBA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F47"/>
    <w:rsid w:val="00022649"/>
    <w:rsid w:val="00082881"/>
    <w:rsid w:val="000F1C75"/>
    <w:rsid w:val="00126779"/>
    <w:rsid w:val="001476E8"/>
    <w:rsid w:val="00163E9E"/>
    <w:rsid w:val="00173A8F"/>
    <w:rsid w:val="001B4AB9"/>
    <w:rsid w:val="00200520"/>
    <w:rsid w:val="00215427"/>
    <w:rsid w:val="00241E17"/>
    <w:rsid w:val="00246336"/>
    <w:rsid w:val="002B014D"/>
    <w:rsid w:val="002F0D45"/>
    <w:rsid w:val="0030203A"/>
    <w:rsid w:val="00302B22"/>
    <w:rsid w:val="00357AD8"/>
    <w:rsid w:val="00397F01"/>
    <w:rsid w:val="003A4F0B"/>
    <w:rsid w:val="003A54EB"/>
    <w:rsid w:val="003A7197"/>
    <w:rsid w:val="003C0000"/>
    <w:rsid w:val="003F1CD8"/>
    <w:rsid w:val="004215F1"/>
    <w:rsid w:val="0045188B"/>
    <w:rsid w:val="004B43EE"/>
    <w:rsid w:val="004C1A88"/>
    <w:rsid w:val="004C7A79"/>
    <w:rsid w:val="00503D76"/>
    <w:rsid w:val="0053467B"/>
    <w:rsid w:val="005A0253"/>
    <w:rsid w:val="005E474B"/>
    <w:rsid w:val="00617CB9"/>
    <w:rsid w:val="00684FC9"/>
    <w:rsid w:val="006C0240"/>
    <w:rsid w:val="006F5A44"/>
    <w:rsid w:val="007013F6"/>
    <w:rsid w:val="007233B9"/>
    <w:rsid w:val="00736F46"/>
    <w:rsid w:val="007511BD"/>
    <w:rsid w:val="00761DAB"/>
    <w:rsid w:val="007B311C"/>
    <w:rsid w:val="007C03DC"/>
    <w:rsid w:val="0083346C"/>
    <w:rsid w:val="00850EBA"/>
    <w:rsid w:val="0089356F"/>
    <w:rsid w:val="008C0904"/>
    <w:rsid w:val="008F53F1"/>
    <w:rsid w:val="00960EB8"/>
    <w:rsid w:val="00966ED6"/>
    <w:rsid w:val="00A03539"/>
    <w:rsid w:val="00A047C3"/>
    <w:rsid w:val="00A34398"/>
    <w:rsid w:val="00A3493D"/>
    <w:rsid w:val="00A407A7"/>
    <w:rsid w:val="00A42382"/>
    <w:rsid w:val="00AE5BE8"/>
    <w:rsid w:val="00B263C2"/>
    <w:rsid w:val="00BA1F47"/>
    <w:rsid w:val="00BA2011"/>
    <w:rsid w:val="00C309ED"/>
    <w:rsid w:val="00C40455"/>
    <w:rsid w:val="00C6627B"/>
    <w:rsid w:val="00C81ED8"/>
    <w:rsid w:val="00CC2F29"/>
    <w:rsid w:val="00CC60FD"/>
    <w:rsid w:val="00D43329"/>
    <w:rsid w:val="00D4679C"/>
    <w:rsid w:val="00D72FB2"/>
    <w:rsid w:val="00D74C21"/>
    <w:rsid w:val="00D77AD0"/>
    <w:rsid w:val="00E00870"/>
    <w:rsid w:val="00E10835"/>
    <w:rsid w:val="00E4759F"/>
    <w:rsid w:val="00F57529"/>
    <w:rsid w:val="00F612BA"/>
    <w:rsid w:val="00FC0780"/>
    <w:rsid w:val="00FC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D48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1F47"/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A1F47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BA1F47"/>
    <w:rPr>
      <w:b/>
      <w:color w:val="4F81BD" w:themeColor="accent1"/>
      <w:sz w:val="20"/>
      <w:szCs w:val="22"/>
    </w:rPr>
  </w:style>
  <w:style w:type="paragraph" w:styleId="BodyText">
    <w:name w:val="Body Text"/>
    <w:basedOn w:val="Normal"/>
    <w:link w:val="BodyTextChar"/>
    <w:rsid w:val="00BA1F47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BA1F47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BA1F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382"/>
    <w:rPr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2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88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88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3A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1F47"/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A1F47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BA1F47"/>
    <w:rPr>
      <w:b/>
      <w:color w:val="4F81BD" w:themeColor="accent1"/>
      <w:sz w:val="20"/>
      <w:szCs w:val="22"/>
    </w:rPr>
  </w:style>
  <w:style w:type="paragraph" w:styleId="BodyText">
    <w:name w:val="Body Text"/>
    <w:basedOn w:val="Normal"/>
    <w:link w:val="BodyTextChar"/>
    <w:rsid w:val="00BA1F47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BA1F47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BA1F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382"/>
    <w:rPr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2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88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88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3A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kevinco26/PebbleFace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kevinco26/hackpsu2016" TargetMode="External"/><Relationship Id="rId10" Type="http://schemas.openxmlformats.org/officeDocument/2006/relationships/hyperlink" Target="https://github.com/kevinco26/classroom-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7DD1D-09E0-E44D-AF43-99539C160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1283</Words>
  <Characters>7314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2016-07-05T05:37:00Z</dcterms:created>
  <dcterms:modified xsi:type="dcterms:W3CDTF">2016-07-05T05:37:00Z</dcterms:modified>
</cp:coreProperties>
</file>